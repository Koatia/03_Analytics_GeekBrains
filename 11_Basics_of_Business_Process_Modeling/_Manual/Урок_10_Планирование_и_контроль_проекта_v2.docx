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wordprocessingml.document" Extension="docx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Лекция </w:t>
      </w:r>
      <w:sdt>
        <w:sdtPr>
          <w:tag w:val="goog_rdk_0"/>
        </w:sdtPr>
        <w:sdtContent>
          <w:ins w:author="Кристина Радомская" w:id="0" w:date="2022-10-02T20:51:16Z">
            <w:r w:rsidDel="00000000" w:rsidR="00000000" w:rsidRPr="00000000">
              <w:rPr>
                <w:rtl w:val="0"/>
              </w:rPr>
              <w:t xml:space="preserve">10</w:t>
            </w:r>
          </w:ins>
        </w:sdtContent>
      </w:sdt>
      <w:sdt>
        <w:sdtPr>
          <w:tag w:val="goog_rdk_1"/>
        </w:sdtPr>
        <w:sdtContent>
          <w:del w:author="Кристина Радомская" w:id="0" w:date="2022-10-02T20:51:16Z">
            <w:r w:rsidDel="00000000" w:rsidR="00000000" w:rsidRPr="00000000">
              <w:rPr>
                <w:rtl w:val="0"/>
              </w:rPr>
              <w:delText xml:space="preserve">9</w:delText>
            </w:r>
          </w:del>
        </w:sdtContent>
      </w:sdt>
      <w:r w:rsidDel="00000000" w:rsidR="00000000" w:rsidRPr="00000000">
        <w:rPr>
          <w:rtl w:val="0"/>
        </w:rPr>
        <w:t xml:space="preserve">. Планирование и контроль проекта.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На этой лекции мы: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Научимся планировать проект по оптимизации бизнес-процессов;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Поймем, кто основные участники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Узнаем, как планировать сроки реализации и составлять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Основные термины: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Agile</w:t>
      </w:r>
      <w:r w:rsidDel="00000000" w:rsidR="00000000" w:rsidRPr="00000000">
        <w:rPr>
          <w:rtl w:val="0"/>
        </w:rPr>
        <w:t xml:space="preserve"> – Гибкая система разработки, основанная на итеративности процесса разработки.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Scrum</w:t>
      </w:r>
      <w:r w:rsidDel="00000000" w:rsidR="00000000" w:rsidRPr="00000000">
        <w:rPr>
          <w:rtl w:val="0"/>
        </w:rPr>
        <w:t xml:space="preserve"> — Набор правил для организации гибкого рабочего процесса, который заключается в командном подходе, работе итерациями, фокусировке на цели каждой итерации и нестандартном распределении обязанностей внутри команды.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Kanban </w:t>
      </w:r>
      <w:r w:rsidDel="00000000" w:rsidR="00000000" w:rsidRPr="00000000">
        <w:rPr>
          <w:rtl w:val="0"/>
        </w:rPr>
        <w:t xml:space="preserve">— Agile-методика управления проектами, где работа сопоставляется с ресурсами команды.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Waterfall </w:t>
      </w:r>
      <w:r w:rsidDel="00000000" w:rsidR="00000000" w:rsidRPr="00000000">
        <w:rPr>
          <w:rtl w:val="0"/>
        </w:rPr>
        <w:t xml:space="preserve">— каскадная система разработки, основанная на жесткой последовательности процесса разработки.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План лекции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Области процессных изменений и основные задачи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Этапы, участники, сроки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Технического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Agile, scrum, kanban, waterfall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Здравствуйте! Добро пожаловать на курс по «Бизнес-процессам»! Меня зовут Алина Загидуллина, я автор этого курса в компании GeekBrains. Я более 4 лет работала в операционном консалтинге в большой четверке (Deloitte, KPMG) с фокусом на проекты по оптимизации бизнес-процессов и разработке программ диджитализации. Делала проекты для различных индустрий, среди которых - ритейл, нефтяная промышленность, телеком, банки и транспорт. Также работала в Mail.ru Group, в отделе аналитики и эффективности, где разрабатывала сценарии развития для таких продуктов как ВКонтакте, GeekBrains, Юла, Delivery Club, Одноклассники и многих других.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Сегодня вас ждет урок про управление проектом по улучшению процессов. Мы рассмотрим следующие моменты:</w:t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  <w:t xml:space="preserve">- Какие есть виды проектов по оптимизации бизнес-процессов и как ими управлять;</w:t>
      </w:r>
    </w:p>
    <w:p w:rsidR="00000000" w:rsidDel="00000000" w:rsidP="00000000" w:rsidRDefault="00000000" w:rsidRPr="00000000" w14:paraId="00000019">
      <w:pPr>
        <w:ind w:firstLine="708"/>
        <w:rPr/>
      </w:pPr>
      <w:r w:rsidDel="00000000" w:rsidR="00000000" w:rsidRPr="00000000">
        <w:rPr>
          <w:rtl w:val="0"/>
        </w:rPr>
        <w:t xml:space="preserve">- Ключевые этапы процессной трансформации и сроки;</w:t>
      </w:r>
    </w:p>
    <w:p w:rsidR="00000000" w:rsidDel="00000000" w:rsidP="00000000" w:rsidRDefault="00000000" w:rsidRPr="00000000" w14:paraId="0000001A">
      <w:pPr>
        <w:ind w:firstLine="708"/>
        <w:rPr/>
      </w:pPr>
      <w:r w:rsidDel="00000000" w:rsidR="00000000" w:rsidRPr="00000000">
        <w:rPr>
          <w:rtl w:val="0"/>
        </w:rPr>
        <w:t xml:space="preserve">- Основные участники проекта.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Области процессных изменений и основные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Оптимальная организация работы (Организационные проекты)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Пересмотр существующих бизнес-процессов (пример: сокращение срока организации рабочего места сотрудника за счет оптимизации БП согласования)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Изменение распределения ответственности по ключевым ролям (пример: изменение организационной структуры в части ролей в проектных командах)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Пересмотр взаимодействия с внешними Исполнителями (пример: отказ от аутсорсинга и запуск новой функции внутри компании)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Автоматизация процессов (ИТ-проекты)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 целью сокращения ручных трудозатрат (пример: автоматизация планирования расписания заказов на доставку)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 целью увеличения производительности/ повышения точности расчетов (пример: прогнозирование и планирование продаж)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 целью снижения рисков (пример: геологические проекты для оценки запасов)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Гибридная форма: Автоматизация процессов и оптимальная организация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задачи процессных изменений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Анализ </w:t>
      </w:r>
      <w:r w:rsidDel="00000000" w:rsidR="00000000" w:rsidRPr="00000000">
        <w:rPr>
          <w:color w:val="000000"/>
          <w:rtl w:val="0"/>
        </w:rPr>
        <w:t xml:space="preserve">AS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Определение процессного объема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Описание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Анализ имеющихся бизнес-процессов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Сбор проблематики от участников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Определение </w:t>
      </w:r>
      <w:r w:rsidDel="00000000" w:rsidR="00000000" w:rsidRPr="00000000">
        <w:rPr>
          <w:color w:val="000000"/>
          <w:rtl w:val="0"/>
        </w:rPr>
        <w:t xml:space="preserve">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Анализ бизнес-требований и проблематики AS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Моделирование процесса 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Формирование реестра требований по изменениям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Соотнесение требований с элементами модели бизнес-процесса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Управление изменениями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Контроль реализации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Информирование конечных исполнителей об изменениях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Актуализация нормативно-методической документации и инструкций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Обучение исполнителей новым принципам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Этапы, участники, сроки проекта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Этапы ИТ-проекта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152515" cy="2277394"/>
            <wp:effectExtent b="0" l="0" r="0" t="0"/>
            <wp:docPr descr="Изображение выглядит как текст&#10;&#10;Автоматически созданное описание" id="8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17019" l="27076" r="10995" t="422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7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Этапы организационного проекта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52515" cy="3149421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587" l="12666" r="17895" t="231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9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Мы будем больше говорить про ИТ-проект, так как он универсален и часто применяется в процессной трансформации (при автоматизации).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«Оценка инициативы»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Для этапа можно определить следующие параметры:</w:t>
      </w:r>
    </w:p>
    <w:tbl>
      <w:tblPr>
        <w:tblStyle w:val="Table1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Определение бизнес-требований и ожидаемых результатов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Оценка возможности реализации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Формализация результата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Согласование с заинтересованными сторонами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Бизнес-аналитик, Руководитель проекта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1-1,5 мес.  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Предпосылки, цели и задачи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Параметры проекта (тип реализации)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Дорожная карта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Текущий процесс в разрезе «AS IS» (как сейчас) и «TO BE» (как будет)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Образ/визуализация результата*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«Выбор подхода к реализации»</w:t>
      </w:r>
    </w:p>
    <w:tbl>
      <w:tblPr>
        <w:tblStyle w:val="Table2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Уточнение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Определение архитектуры решения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Определение стоимости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Уточнение экономического эффекта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Выбор оптимального способа реализации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БА, РП, Архитектор, Эксперты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3-6 мес.  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Функциональные требования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Расчет экономического эффекта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Бюджет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Архитектура решения*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Техническое задание на отбор исполнителя (верхнеуровневое)*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«Определение требований к решению»</w:t>
      </w:r>
    </w:p>
    <w:tbl>
      <w:tblPr>
        <w:tblStyle w:val="Table3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Детальное проектирование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Разработка технического задания на реализацию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Обеспечение оборудованием и лицензиями*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Выбор подрядчика*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РП, Архитектор, БА, Эксперты, команда разработки, команда сервисной поддержки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2-3 мес.  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Техническое задание (детализированное)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Иная техническая документация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Прототип*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«Разработка и внедрение решения»</w:t>
      </w:r>
    </w:p>
    <w:tbl>
      <w:tblPr>
        <w:tblStyle w:val="Table4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Разработка /доработка /внедрение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Тестирование и устранение замечаний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Обучение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Развертывание системы в тестовой среде, в продуктивной среде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РП, Архитектор, БА, Эксперты, команда разработки, команда сервисной поддержки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В зависимости от сложности реализации  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Актуализированная проектная документация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Программа и методика испытаний, протокол испытаний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Протокол устранения замечаний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Инструкции пользователя и администратора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Сервисная документация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Протокол перехода на ОПЭ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«ОПЭ (Опытно-промышленная эксплуатация)»</w:t>
      </w:r>
    </w:p>
    <w:tbl>
      <w:tblPr>
        <w:tblStyle w:val="Table5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Система апробирована на продуктивных данных пользователями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Фиксируются и устраняются замечания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Система внедрена и внедрен целевой бизнес-процесс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Пользователи работают в ИС в решении своих задач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Передача ИС на сервис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Уточнение экономического эффекта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РП, Архитектор, БА, Эксперты, команда разработки, команда сервисной поддержки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3 - 9 мес.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Инструкции пользователя и администратора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Сервисная документация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Протокол перехода на ОПЭ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Этап «Завершение проекта»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4969"/>
        <w:tblGridChange w:id="0">
          <w:tblGrid>
            <w:gridCol w:w="4969"/>
            <w:gridCol w:w="4969"/>
          </w:tblGrid>
        </w:tblGridChange>
      </w:tblGrid>
      <w:tr>
        <w:trPr>
          <w:cantSplit w:val="0"/>
          <w:trHeight w:val="1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Подведение итогов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Формализация выученных уроков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РП, Архитектор, БА, Эксперты, команда разработки, команда сервисной поддержки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Средняя 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 мес.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Артефакты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Материалы для завершения этапа (презентация, отчет или др.)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Постановка на баланс НМА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Внедрение новых БП в процессную модель компании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shd w:fill="auto" w:val="clear"/>
                <w:rtl w:val="0"/>
              </w:rPr>
              <w:t xml:space="preserve">Методика постмониторинга изменений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Технического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ТЗ (Техническое задание)</w:t>
      </w:r>
      <w:r w:rsidDel="00000000" w:rsidR="00000000" w:rsidRPr="00000000">
        <w:rPr>
          <w:rtl w:val="0"/>
        </w:rPr>
        <w:t xml:space="preserve"> – это документ или несколько документов, определяющих цель, структуру, свойства и методы какого-либо проекта.</w:t>
      </w:r>
    </w:p>
    <w:p w:rsidR="00000000" w:rsidDel="00000000" w:rsidP="00000000" w:rsidRDefault="00000000" w:rsidRPr="00000000" w14:paraId="000000A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Пример структуры: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Термины и определения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Цели и задачи проекта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Исходные данные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Бизнес-правила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Организационный объем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Процессный объем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Бизнес-роли</w:t>
        <w:tab/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Требования к системе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Цели создания системы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Бизнес-требования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Функциональные требования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Нефункциональные требования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Требования к конфиденциальности</w:t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Требования к безопасности</w:t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Требования к технической поддержке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Требования к лицензированию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Требования к математическому обеспечению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Требования к программному обеспечению</w:t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Требования к порядку контроля и приемке результатов работ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Требования к составу и содержанию работ по вводу Системы в эксплуатацию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документа ТЗ:</w:t>
      </w:r>
    </w:p>
    <w:p w:rsidR="00000000" w:rsidDel="00000000" w:rsidP="00000000" w:rsidRDefault="00000000" w:rsidRPr="00000000" w14:paraId="000000BF">
      <w:pPr>
        <w:rPr/>
      </w:pPr>
      <w:bookmarkStart w:colFirst="0" w:colLast="0" w:name="_heading=h.tyjcwt" w:id="4"/>
      <w:bookmarkEnd w:id="4"/>
      <w:r w:rsidDel="00000000" w:rsidR="00000000" w:rsidRPr="00000000">
        <w:rPr/>
        <w:pict>
          <v:shape id="_x0000_i1025" style="width:82.75pt;height:52.15pt;mso-width-percent:0;mso-height-percent:0;mso-width-percent:0;mso-height-percent:0" alt="" o:ole="" type="#_x0000_t75">
            <v:imagedata r:id="rId1" o:title=""/>
          </v:shape>
          <o:OLEObject DrawAspect="Icon" r:id="rId2" ObjectID="_1719829506" ProgID="Word.Document.12" ShapeID="_x0000_i1025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r w:rsidDel="00000000" w:rsidR="00000000" w:rsidRPr="00000000">
        <w:rPr>
          <w:rtl w:val="0"/>
        </w:rPr>
        <w:t xml:space="preserve">В следующей лекции: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Узнаем основы концепции непрерывного совершенствования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r w:rsidDel="00000000" w:rsidR="00000000" w:rsidRPr="00000000">
        <w:rPr>
          <w:rtl w:val="0"/>
        </w:rPr>
        <w:t xml:space="preserve">Рекомендуемая литература: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before="200" w:line="360" w:lineRule="auto"/>
        <w:ind w:left="720" w:hanging="360"/>
        <w:rPr>
          <w:i w:val="1"/>
          <w:color w:val="1a1a1a"/>
        </w:rPr>
      </w:pPr>
      <w:hyperlink r:id="rId11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Управление проектами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before="200" w:line="360" w:lineRule="auto"/>
        <w:ind w:left="720" w:hanging="360"/>
        <w:rPr>
          <w:i w:val="1"/>
          <w:color w:val="1a1a1a"/>
        </w:rPr>
      </w:pPr>
      <w:hyperlink r:id="rId12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Блог Asana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before="200" w:line="360" w:lineRule="auto"/>
        <w:ind w:left="720" w:hanging="360"/>
        <w:rPr>
          <w:i w:val="1"/>
          <w:color w:val="1a1a1a"/>
        </w:rPr>
      </w:pPr>
      <w:hyperlink r:id="rId13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Управление проектом процессной трансформации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Использованная литература и источники: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before="200" w:line="360" w:lineRule="auto"/>
        <w:ind w:left="720" w:hanging="360"/>
        <w:rPr>
          <w:color w:val="1a1a1a"/>
        </w:rPr>
      </w:pPr>
      <w:hyperlink r:id="rId14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Agile, 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before="200" w:line="360" w:lineRule="auto"/>
        <w:ind w:left="720" w:hanging="360"/>
        <w:rPr>
          <w:color w:val="1a1a1a"/>
        </w:rPr>
      </w:pPr>
      <w:hyperlink r:id="rId15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Scrum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IBM Plex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  <w:font w:name="IBM Plex Sans SemiBol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rFonts w:ascii="IBM Plex Sans" w:cs="IBM Plex Sans" w:eastAsia="IBM Plex Sans" w:hAnsi="IBM Plex Sans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sz w:val="28"/>
        <w:szCs w:val="28"/>
        <w:highlight w:val="white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8eeb8b" w:space="1" w:sz="6" w:val="single"/>
        <w:left w:color="8eeb8b" w:space="4" w:sz="6" w:val="single"/>
        <w:bottom w:color="8eeb8b" w:space="1" w:sz="6" w:val="single"/>
        <w:right w:color="8eeb8b" w:space="4" w:sz="6" w:val="single"/>
      </w:pBdr>
      <w:shd w:fill="ffffff" w:val="clear"/>
      <w:spacing w:after="0" w:lineRule="auto"/>
    </w:pPr>
    <w:rPr>
      <w:rFonts w:ascii="IBM Plex Sans SemiBold" w:cs="IBM Plex Sans SemiBold" w:eastAsia="IBM Plex Sans SemiBold" w:hAnsi="IBM Plex Sans SemiBold"/>
      <w:smallCaps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>
        <w:top w:color="ba9be7" w:space="0" w:sz="24" w:val="single"/>
        <w:left w:color="ba9be7" w:space="0" w:sz="24" w:val="single"/>
        <w:bottom w:color="ba9be7" w:space="0" w:sz="24" w:val="single"/>
        <w:right w:color="ba9be7" w:space="0" w:sz="24" w:val="single"/>
      </w:pBdr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pBdr>
        <w:top w:color="ba9be7" w:space="2" w:sz="6" w:val="single"/>
      </w:pBdr>
      <w:spacing w:after="0" w:before="300" w:lineRule="auto"/>
    </w:pPr>
    <w:rPr>
      <w:rFonts w:ascii="IBM Plex Sans SemiBold" w:cs="IBM Plex Sans SemiBold" w:eastAsia="IBM Plex Sans SemiBold" w:hAnsi="IBM Plex Sans SemiBold"/>
      <w:smallCaps w:val="1"/>
      <w:color w:val="000000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pBdr>
        <w:top w:color="ba9be7" w:space="1" w:sz="6" w:val="single"/>
        <w:left w:color="ba9be7" w:space="4" w:sz="6" w:val="single"/>
        <w:bottom w:color="ba9be7" w:space="1" w:sz="6" w:val="single"/>
        <w:right w:color="ba9be7" w:space="4" w:sz="6" w:val="single"/>
      </w:pBdr>
      <w:spacing w:after="0" w:before="0" w:lineRule="auto"/>
    </w:pPr>
    <w:rPr>
      <w:rFonts w:ascii="IBM Plex Sans SemiBold" w:cs="IBM Plex Sans SemiBold" w:eastAsia="IBM Plex Sans SemiBold" w:hAnsi="IBM Plex Sans SemiBold"/>
      <w:smallCaps w:val="1"/>
      <w:sz w:val="52"/>
      <w:szCs w:val="52"/>
    </w:rPr>
  </w:style>
  <w:style w:type="paragraph" w:styleId="a" w:default="1">
    <w:name w:val="Normal"/>
    <w:qFormat w:val="1"/>
    <w:rsid w:val="00B5198B"/>
    <w:rPr>
      <w:shd w:color="auto" w:fill="ffffff" w:val="clear"/>
    </w:rPr>
  </w:style>
  <w:style w:type="paragraph" w:styleId="1">
    <w:name w:val="heading 1"/>
    <w:basedOn w:val="a"/>
    <w:next w:val="a"/>
    <w:link w:val="10"/>
    <w:uiPriority w:val="9"/>
    <w:qFormat w:val="1"/>
    <w:rsid w:val="00C36135"/>
    <w:pPr>
      <w:pBdr>
        <w:top w:color="8eeb8b" w:shadow="1" w:space="1" w:sz="6" w:val="double"/>
        <w:left w:color="8eeb8b" w:shadow="1" w:space="4" w:sz="6" w:val="double"/>
        <w:bottom w:color="8eeb8b" w:shadow="1" w:space="1" w:sz="6" w:val="double"/>
        <w:right w:color="8eeb8b" w:shadow="1" w:space="4" w:sz="6" w:val="double"/>
      </w:pBdr>
      <w:shd w:color="auto" w:fill="ffffff" w:themeFill="background1" w:val="clear"/>
      <w:spacing w:after="0"/>
      <w:outlineLvl w:val="0"/>
    </w:pPr>
    <w:rPr>
      <w:rFonts w:ascii="IBM Plex Sans SemiBold" w:hAnsi="IBM Plex Sans SemiBold"/>
      <w:caps w:val="1"/>
      <w:color w:val="000000" w:themeColor="text1"/>
      <w:spacing w:val="15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317A0"/>
    <w:pPr>
      <w:pBdr>
        <w:top w:color="ba9be7" w:shadow="1" w:space="0" w:sz="24" w:val="thinThickSmallGap"/>
        <w:left w:color="ba9be7" w:shadow="1" w:space="0" w:sz="24" w:val="thinThickSmallGap"/>
        <w:bottom w:color="ba9be7" w:shadow="1" w:space="0" w:sz="24" w:val="thinThickSmallGap"/>
        <w:right w:color="ba9be7" w:shadow="1" w:space="0" w:sz="24" w:val="thinThickSmallGap"/>
      </w:pBdr>
      <w:spacing w:after="0"/>
      <w:outlineLvl w:val="1"/>
    </w:pPr>
    <w:rPr>
      <w:caps w:val="1"/>
      <w:color w:val="000000" w:themeColor="text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6135"/>
    <w:pPr>
      <w:pBdr>
        <w:top w:color="ba9be7" w:space="2" w:sz="6" w:val="single"/>
      </w:pBdr>
      <w:spacing w:after="0" w:before="300"/>
      <w:outlineLvl w:val="2"/>
    </w:pPr>
    <w:rPr>
      <w:rFonts w:ascii="IBM Plex Sans SemiBold" w:hAnsi="IBM Plex Sans SemiBold"/>
      <w:caps w:val="1"/>
      <w:color w:val="000000" w:themeColor="text1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E8078D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E8078D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E8078D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E8078D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E8078D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E8078D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C36135"/>
    <w:pPr>
      <w:pBdr>
        <w:top w:color="ba9be7" w:shadow="1" w:space="1" w:sz="6" w:val="double"/>
        <w:left w:color="ba9be7" w:shadow="1" w:space="4" w:sz="6" w:val="double"/>
        <w:bottom w:color="ba9be7" w:shadow="1" w:space="1" w:sz="6" w:val="double"/>
        <w:right w:color="ba9be7" w:shadow="1" w:space="4" w:sz="6" w:val="double"/>
      </w:pBdr>
      <w:spacing w:after="0" w:before="0"/>
    </w:pPr>
    <w:rPr>
      <w:rFonts w:ascii="IBM Plex Sans SemiBold" w:hAnsi="IBM Plex Sans SemiBold" w:cstheme="majorBidi" w:eastAsiaTheme="majorEastAsia"/>
      <w:caps w:val="1"/>
      <w:spacing w:val="10"/>
      <w:sz w:val="52"/>
      <w:szCs w:val="52"/>
    </w:rPr>
  </w:style>
  <w:style w:type="character" w:styleId="a4" w:customStyle="1">
    <w:name w:val="Заголовок Знак"/>
    <w:basedOn w:val="a0"/>
    <w:link w:val="a3"/>
    <w:uiPriority w:val="10"/>
    <w:rsid w:val="00C36135"/>
    <w:rPr>
      <w:rFonts w:ascii="IBM Plex Sans SemiBold" w:hAnsi="IBM Plex Sans SemiBold" w:cstheme="majorBidi" w:eastAsiaTheme="majorEastAsia"/>
      <w:caps w:val="1"/>
      <w:spacing w:val="10"/>
      <w:sz w:val="52"/>
      <w:szCs w:val="52"/>
    </w:rPr>
  </w:style>
  <w:style w:type="character" w:styleId="10" w:customStyle="1">
    <w:name w:val="Заголовок 1 Знак"/>
    <w:basedOn w:val="a0"/>
    <w:link w:val="1"/>
    <w:uiPriority w:val="9"/>
    <w:rsid w:val="00C36135"/>
    <w:rPr>
      <w:rFonts w:ascii="IBM Plex Sans SemiBold" w:hAnsi="IBM Plex Sans SemiBold"/>
      <w:caps w:val="1"/>
      <w:color w:val="000000" w:themeColor="text1"/>
      <w:spacing w:val="15"/>
      <w:sz w:val="32"/>
      <w:szCs w:val="22"/>
      <w:shd w:color="auto" w:fill="ffffff" w:themeFill="background1" w:val="clear"/>
    </w:rPr>
  </w:style>
  <w:style w:type="paragraph" w:styleId="a5">
    <w:name w:val="TOC Heading"/>
    <w:basedOn w:val="1"/>
    <w:next w:val="a"/>
    <w:uiPriority w:val="39"/>
    <w:unhideWhenUsed w:val="1"/>
    <w:qFormat w:val="1"/>
    <w:rsid w:val="00E8078D"/>
    <w:pPr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555864"/>
    <w:pPr>
      <w:spacing w:after="100"/>
    </w:pPr>
  </w:style>
  <w:style w:type="character" w:styleId="a6">
    <w:name w:val="Hyperlink"/>
    <w:basedOn w:val="a0"/>
    <w:uiPriority w:val="99"/>
    <w:unhideWhenUsed w:val="1"/>
    <w:rsid w:val="00555864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 w:val="1"/>
    <w:pPr>
      <w:shd w:color="auto" w:fill="fdf7b0" w:val="clear"/>
      <w:spacing w:after="500" w:before="0" w:line="240" w:lineRule="auto"/>
    </w:pPr>
    <w:rPr>
      <w:smallCaps w:val="1"/>
      <w:color w:val="000000"/>
      <w:sz w:val="32"/>
      <w:szCs w:val="32"/>
    </w:rPr>
  </w:style>
  <w:style w:type="character" w:styleId="a8" w:customStyle="1">
    <w:name w:val="Подзаголовок Знак"/>
    <w:basedOn w:val="a0"/>
    <w:link w:val="a7"/>
    <w:uiPriority w:val="11"/>
    <w:rsid w:val="00A51A84"/>
    <w:rPr>
      <w:rFonts w:ascii="IBM Plex Sans" w:hAnsi="IBM Plex Sans"/>
      <w:caps w:val="1"/>
      <w:color w:val="000000" w:themeColor="text1"/>
      <w:spacing w:val="10"/>
      <w:sz w:val="32"/>
      <w:szCs w:val="21"/>
      <w:shd w:color="auto" w:fill="fdf7b0" w:val="clear"/>
      <w14:shadow w14:blurRad="50800" w14:algn="ctr" w14:dir="5400000" w14:dist="50800">
        <w14:srgbClr w14:val="000000">
          <w14:alpha w14:val="56870"/>
        </w14:srgbClr>
      </w14:shadow>
      <w14:textOutline w14:cap="rnd" w14:cmpd="sng" w14:w="9525" w14:algn="ctr">
        <w14:noFill/>
        <w14:prstDash w14:val="solid"/>
        <w14:bevel/>
      </w14:textOutline>
    </w:rPr>
  </w:style>
  <w:style w:type="character" w:styleId="20" w:customStyle="1">
    <w:name w:val="Заголовок 2 Знак"/>
    <w:basedOn w:val="a0"/>
    <w:link w:val="2"/>
    <w:uiPriority w:val="9"/>
    <w:rsid w:val="00B317A0"/>
    <w:rPr>
      <w:rFonts w:ascii="IBM Plex Sans" w:hAnsi="IBM Plex Sans"/>
      <w:caps w:val="1"/>
      <w:color w:val="000000" w:themeColor="text1"/>
      <w:spacing w:val="15"/>
      <w:sz w:val="28"/>
    </w:rPr>
  </w:style>
  <w:style w:type="character" w:styleId="30" w:customStyle="1">
    <w:name w:val="Заголовок 3 Знак"/>
    <w:basedOn w:val="a0"/>
    <w:link w:val="3"/>
    <w:uiPriority w:val="9"/>
    <w:rsid w:val="00C36135"/>
    <w:rPr>
      <w:rFonts w:ascii="IBM Plex Sans SemiBold" w:hAnsi="IBM Plex Sans SemiBold"/>
      <w:caps w:val="1"/>
      <w:color w:val="000000" w:themeColor="text1"/>
      <w:spacing w:val="15"/>
      <w:sz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E8078D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E8078D"/>
    <w:rPr>
      <w:i w:val="1"/>
      <w:iCs w:val="1"/>
      <w:caps w:val="1"/>
      <w:spacing w:val="10"/>
      <w:sz w:val="18"/>
      <w:szCs w:val="18"/>
    </w:rPr>
  </w:style>
  <w:style w:type="paragraph" w:styleId="a9">
    <w:name w:val="caption"/>
    <w:basedOn w:val="a"/>
    <w:next w:val="a"/>
    <w:uiPriority w:val="35"/>
    <w:unhideWhenUsed w:val="1"/>
    <w:qFormat w:val="1"/>
    <w:rsid w:val="00826961"/>
    <w:rPr>
      <w:rFonts w:ascii="IBM Plex Sans Light" w:hAnsi="IBM Plex Sans Light"/>
      <w:bCs w:val="1"/>
      <w:i w:val="1"/>
      <w:color w:val="136311"/>
      <w:sz w:val="16"/>
      <w:szCs w:val="16"/>
    </w:rPr>
  </w:style>
  <w:style w:type="character" w:styleId="aa">
    <w:name w:val="Strong"/>
    <w:uiPriority w:val="22"/>
    <w:qFormat w:val="1"/>
    <w:rsid w:val="00E8078D"/>
    <w:rPr>
      <w:b w:val="1"/>
      <w:bCs w:val="1"/>
    </w:rPr>
  </w:style>
  <w:style w:type="character" w:styleId="ab">
    <w:name w:val="Emphasis"/>
    <w:uiPriority w:val="20"/>
    <w:qFormat w:val="1"/>
    <w:rsid w:val="00E77DAA"/>
    <w:rPr>
      <w:rFonts w:ascii="IBM Plex Sans" w:hAnsi="IBM Plex Sans"/>
      <w:caps w:val="1"/>
      <w:color w:val="1f3763" w:themeColor="accent1" w:themeShade="00007F"/>
      <w:spacing w:val="5"/>
    </w:rPr>
  </w:style>
  <w:style w:type="paragraph" w:styleId="ac">
    <w:name w:val="No Spacing"/>
    <w:uiPriority w:val="1"/>
    <w:qFormat w:val="1"/>
    <w:rsid w:val="00E77DA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C36135"/>
    <w:rPr>
      <w:rFonts w:ascii="IBM Plex Sans Light" w:hAnsi="IBM Plex Sans Light"/>
      <w:i w:val="1"/>
      <w:iCs w:val="1"/>
      <w:color w:val="13631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C36135"/>
    <w:rPr>
      <w:rFonts w:ascii="IBM Plex Sans Light" w:hAnsi="IBM Plex Sans Light"/>
      <w:i w:val="1"/>
      <w:iCs w:val="1"/>
      <w:color w:val="13631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 w:val="1"/>
    <w:rsid w:val="00E8078D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ae" w:customStyle="1">
    <w:name w:val="Выделенная цитата Знак"/>
    <w:basedOn w:val="a0"/>
    <w:link w:val="ad"/>
    <w:uiPriority w:val="30"/>
    <w:rsid w:val="00E8078D"/>
    <w:rPr>
      <w:color w:val="4472c4" w:themeColor="accent1"/>
      <w:sz w:val="24"/>
      <w:szCs w:val="24"/>
    </w:rPr>
  </w:style>
  <w:style w:type="character" w:styleId="af">
    <w:name w:val="Subtle Emphasis"/>
    <w:basedOn w:val="a0"/>
    <w:uiPriority w:val="19"/>
    <w:qFormat w:val="1"/>
    <w:rsid w:val="00AC1A92"/>
    <w:rPr>
      <w:rFonts w:ascii="IBM Plex Sans" w:hAnsi="IBM Plex Sans"/>
      <w:i w:val="1"/>
      <w:iCs w:val="1"/>
      <w:color w:val="7030a0"/>
      <w:sz w:val="28"/>
    </w:rPr>
  </w:style>
  <w:style w:type="character" w:styleId="af0">
    <w:name w:val="Intense Emphasis"/>
    <w:uiPriority w:val="21"/>
    <w:qFormat w:val="1"/>
    <w:rsid w:val="00E77DAA"/>
    <w:rPr>
      <w:rFonts w:ascii="IBM Plex Sans" w:hAnsi="IBM Plex Sans"/>
      <w:b w:val="1"/>
      <w:bCs w:val="1"/>
      <w:caps w:val="1"/>
      <w:color w:val="1f3763" w:themeColor="accent1" w:themeShade="00007F"/>
      <w:spacing w:val="10"/>
    </w:rPr>
  </w:style>
  <w:style w:type="character" w:styleId="af1">
    <w:name w:val="Subtle Reference"/>
    <w:uiPriority w:val="31"/>
    <w:qFormat w:val="1"/>
    <w:rsid w:val="00A137F5"/>
    <w:rPr>
      <w:rFonts w:ascii="IBM Plex Sans" w:hAnsi="IBM Plex Sans"/>
      <w:b w:val="0"/>
      <w:bCs w:val="1"/>
      <w:i w:val="1"/>
      <w:color w:val="bf8f00" w:themeColor="accent4" w:themeShade="0000BF"/>
      <w:u w:val="single"/>
    </w:rPr>
  </w:style>
  <w:style w:type="character" w:styleId="af2">
    <w:name w:val="Intense Reference"/>
    <w:uiPriority w:val="32"/>
    <w:qFormat w:val="1"/>
    <w:rsid w:val="00E8078D"/>
    <w:rPr>
      <w:b w:val="1"/>
      <w:bCs w:val="1"/>
      <w:i w:val="1"/>
      <w:iCs w:val="1"/>
      <w:caps w:val="1"/>
      <w:color w:val="4472c4" w:themeColor="accent1"/>
    </w:rPr>
  </w:style>
  <w:style w:type="character" w:styleId="af3">
    <w:name w:val="Book Title"/>
    <w:uiPriority w:val="33"/>
    <w:qFormat w:val="1"/>
    <w:rsid w:val="00E8078D"/>
    <w:rPr>
      <w:b w:val="1"/>
      <w:bCs w:val="1"/>
      <w:i w:val="1"/>
      <w:iCs w:val="1"/>
      <w:spacing w:val="0"/>
    </w:rPr>
  </w:style>
  <w:style w:type="paragraph" w:styleId="af4">
    <w:name w:val="List Paragraph"/>
    <w:basedOn w:val="a"/>
    <w:uiPriority w:val="34"/>
    <w:qFormat w:val="1"/>
    <w:rsid w:val="002451DE"/>
    <w:pPr>
      <w:ind w:left="720"/>
      <w:contextualSpacing w:val="1"/>
    </w:pPr>
  </w:style>
  <w:style w:type="character" w:styleId="af5">
    <w:name w:val="Unresolved Mention"/>
    <w:basedOn w:val="a0"/>
    <w:uiPriority w:val="99"/>
    <w:semiHidden w:val="1"/>
    <w:unhideWhenUsed w:val="1"/>
    <w:rsid w:val="00D136D2"/>
    <w:rPr>
      <w:color w:val="605e5c"/>
      <w:shd w:color="auto" w:fill="e1dfdd" w:val="clear"/>
    </w:rPr>
  </w:style>
  <w:style w:type="table" w:styleId="af6">
    <w:name w:val="Table Grid"/>
    <w:basedOn w:val="a1"/>
    <w:uiPriority w:val="39"/>
    <w:rsid w:val="0051695F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66">
    <w:name w:val="List Table 6 Colorful Accent 6"/>
    <w:basedOn w:val="a1"/>
    <w:uiPriority w:val="51"/>
    <w:rsid w:val="0051695F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16">
    <w:name w:val="Grid Table 1 Light Accent 6"/>
    <w:basedOn w:val="a1"/>
    <w:uiPriority w:val="46"/>
    <w:rsid w:val="0051695F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af7">
    <w:name w:val="annotation reference"/>
    <w:basedOn w:val="a0"/>
    <w:uiPriority w:val="99"/>
    <w:semiHidden w:val="1"/>
    <w:unhideWhenUsed w:val="1"/>
    <w:rsid w:val="00131CAF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 w:val="1"/>
    <w:unhideWhenUsed w:val="1"/>
    <w:rsid w:val="00131CAF"/>
    <w:pPr>
      <w:spacing w:line="240" w:lineRule="auto"/>
    </w:pPr>
    <w:rPr>
      <w:sz w:val="20"/>
    </w:rPr>
  </w:style>
  <w:style w:type="character" w:styleId="af9" w:customStyle="1">
    <w:name w:val="Текст примечания Знак"/>
    <w:basedOn w:val="a0"/>
    <w:link w:val="af8"/>
    <w:uiPriority w:val="99"/>
    <w:semiHidden w:val="1"/>
    <w:rsid w:val="00131CAF"/>
    <w:rPr>
      <w:rFonts w:ascii="Segoe UI" w:hAnsi="Segoe UI"/>
    </w:rPr>
  </w:style>
  <w:style w:type="paragraph" w:styleId="afa">
    <w:name w:val="annotation subject"/>
    <w:basedOn w:val="af8"/>
    <w:next w:val="af8"/>
    <w:link w:val="afb"/>
    <w:uiPriority w:val="99"/>
    <w:semiHidden w:val="1"/>
    <w:unhideWhenUsed w:val="1"/>
    <w:rsid w:val="00131CAF"/>
    <w:rPr>
      <w:b w:val="1"/>
      <w:bCs w:val="1"/>
    </w:rPr>
  </w:style>
  <w:style w:type="character" w:styleId="afb" w:customStyle="1">
    <w:name w:val="Тема примечания Знак"/>
    <w:basedOn w:val="af9"/>
    <w:link w:val="afa"/>
    <w:uiPriority w:val="99"/>
    <w:semiHidden w:val="1"/>
    <w:rsid w:val="00131CAF"/>
    <w:rPr>
      <w:rFonts w:ascii="Segoe UI" w:hAnsi="Segoe UI"/>
      <w:b w:val="1"/>
      <w:bCs w:val="1"/>
    </w:rPr>
  </w:style>
  <w:style w:type="character" w:styleId="afc">
    <w:name w:val="FollowedHyperlink"/>
    <w:basedOn w:val="a0"/>
    <w:uiPriority w:val="99"/>
    <w:semiHidden w:val="1"/>
    <w:unhideWhenUsed w:val="1"/>
    <w:rsid w:val="00891341"/>
    <w:rPr>
      <w:color w:val="954f72" w:themeColor="followedHyperlink"/>
      <w:u w:val="single"/>
    </w:rPr>
  </w:style>
  <w:style w:type="character" w:styleId="no-wikidata" w:customStyle="1">
    <w:name w:val="no-wikidata"/>
    <w:basedOn w:val="a0"/>
    <w:rsid w:val="002F668B"/>
  </w:style>
  <w:style w:type="character" w:styleId="afd">
    <w:name w:val="Placeholder Text"/>
    <w:basedOn w:val="a0"/>
    <w:uiPriority w:val="99"/>
    <w:semiHidden w:val="1"/>
    <w:rsid w:val="00B705EB"/>
    <w:rPr>
      <w:color w:val="808080"/>
    </w:rPr>
  </w:style>
  <w:style w:type="paragraph" w:styleId="afe">
    <w:name w:val="Normal (Web)"/>
    <w:basedOn w:val="a"/>
    <w:uiPriority w:val="99"/>
    <w:semiHidden w:val="1"/>
    <w:unhideWhenUsed w:val="1"/>
    <w:rsid w:val="00A349A7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ocpalertsection" w:customStyle="1">
    <w:name w:val="ocpalertsection"/>
    <w:basedOn w:val="a"/>
    <w:rsid w:val="00E661A2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BC1BBA"/>
    <w:pPr>
      <w:spacing w:after="100"/>
      <w:ind w:left="560"/>
    </w:p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hd w:fill="fdf7b0" w:val="clear"/>
      <w:spacing w:after="500" w:before="0" w:line="240" w:lineRule="auto"/>
    </w:pPr>
    <w:rPr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um.yandex.ru/blog/chto-takoe-upravlenie-proektami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businessstudio.ru/articles/article/upravlenie_proektami_razvitiya_mogilko/" TargetMode="External"/><Relationship Id="rId12" Type="http://schemas.openxmlformats.org/officeDocument/2006/relationships/hyperlink" Target="https://asana.com/ru/resources/benefits-project-management" TargetMode="External"/><Relationship Id="rId1" Type="http://schemas.openxmlformats.org/officeDocument/2006/relationships/image" Target="media/image1.png"/><Relationship Id="rId2" Type="http://schemas.openxmlformats.org/officeDocument/2006/relationships/package" Target="embeddings/Microsoft_Office_Word_Document1.doc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hyperlink" Target="https://ru.wikipedia.org/wiki/SCRUM" TargetMode="External"/><Relationship Id="rId14" Type="http://schemas.openxmlformats.org/officeDocument/2006/relationships/hyperlink" Target="https://www.atlassian.com/ru/agile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IBMPlexSans-regular.ttf"/><Relationship Id="rId4" Type="http://schemas.openxmlformats.org/officeDocument/2006/relationships/font" Target="fonts/IBMPlexSans-bold.ttf"/><Relationship Id="rId10" Type="http://schemas.openxmlformats.org/officeDocument/2006/relationships/font" Target="fonts/IBMPlexSansSemiBold-boldItalic.ttf"/><Relationship Id="rId9" Type="http://schemas.openxmlformats.org/officeDocument/2006/relationships/font" Target="fonts/IBMPlexSansSemiBold-italic.ttf"/><Relationship Id="rId5" Type="http://schemas.openxmlformats.org/officeDocument/2006/relationships/font" Target="fonts/IBMPlexSans-italic.ttf"/><Relationship Id="rId6" Type="http://schemas.openxmlformats.org/officeDocument/2006/relationships/font" Target="fonts/IBMPlexSans-boldItalic.ttf"/><Relationship Id="rId7" Type="http://schemas.openxmlformats.org/officeDocument/2006/relationships/font" Target="fonts/IBMPlexSansSemiBold-regular.ttf"/><Relationship Id="rId8" Type="http://schemas.openxmlformats.org/officeDocument/2006/relationships/font" Target="fonts/IBMPlexSansSemiBold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00oTCcjRHANseHO6rwXrOAuOw==">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2022-07-15T18:24:00Z</dcterms:created>
  <dc:creator>Ilya Zernov</dc:creator>
</cp:coreProperties>
</file>